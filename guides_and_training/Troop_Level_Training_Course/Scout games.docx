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359" w:rsidRDefault="00F71359" w:rsidP="00F7135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Steal the neckerchief</w:t>
      </w:r>
    </w:p>
    <w:p w:rsidR="00F71359" w:rsidRPr="004D1B83" w:rsidRDefault="004D1B83" w:rsidP="00F713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4D1B83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Scouts tuck in their shirts and put their neckerchief in their pockets with about ½ hanging out.  </w:t>
      </w:r>
    </w:p>
    <w:p w:rsidR="004D1B83" w:rsidRPr="004D1B83" w:rsidRDefault="004D1B83" w:rsidP="00F713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</w:p>
    <w:p w:rsidR="004D1B83" w:rsidRPr="004D1B83" w:rsidRDefault="004D1B83" w:rsidP="00F713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4D1B83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Set aside an area they can run in.  </w:t>
      </w:r>
    </w:p>
    <w:p w:rsidR="004D1B83" w:rsidRPr="004D1B83" w:rsidRDefault="004D1B83" w:rsidP="00F713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</w:p>
    <w:p w:rsidR="004D1B83" w:rsidRPr="004D1B83" w:rsidRDefault="004D1B83" w:rsidP="00F713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4D1B83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When said go – Scouts attempt to grab neckerchief out of another scouts pocket.  Once they lose their neckerchief they are out, and have to leave the area.  </w:t>
      </w:r>
    </w:p>
    <w:p w:rsidR="004D1B83" w:rsidRPr="004D1B83" w:rsidRDefault="004D1B83" w:rsidP="00F713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4D1B83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Scouts can’t grab other scouts, or knock them down.  If they do, they are called out.  They can’t pick up other scouts.  </w:t>
      </w:r>
    </w:p>
    <w:p w:rsidR="004D1B83" w:rsidRPr="004D1B83" w:rsidRDefault="004D1B83" w:rsidP="00F713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4D1B83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Teamwork </w:t>
      </w:r>
      <w:proofErr w:type="gramStart"/>
      <w:r w:rsidRPr="004D1B83">
        <w:rPr>
          <w:rFonts w:ascii="Times New Roman" w:eastAsia="Times New Roman" w:hAnsi="Times New Roman" w:cs="Times New Roman"/>
          <w:bCs/>
          <w:kern w:val="36"/>
          <w:sz w:val="24"/>
          <w:szCs w:val="48"/>
          <w:u w:val="single"/>
        </w:rPr>
        <w:t xml:space="preserve">is </w:t>
      </w:r>
      <w:r w:rsidRPr="004D1B83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allowed</w:t>
      </w:r>
      <w:proofErr w:type="gramEnd"/>
      <w:r w:rsidRPr="004D1B83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.  </w:t>
      </w:r>
    </w:p>
    <w:p w:rsidR="004D1B83" w:rsidRPr="004D1B83" w:rsidRDefault="004D1B83" w:rsidP="00F713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4D1B83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Last one with a neckerchief in their pocket wins. </w:t>
      </w:r>
    </w:p>
    <w:p w:rsidR="004D1B83" w:rsidRDefault="004D1B83" w:rsidP="00F713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D1B83" w:rsidRPr="004D1B83" w:rsidRDefault="004D1B83" w:rsidP="00F713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71359" w:rsidRDefault="00F7135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:rsidR="00F71359" w:rsidRDefault="00F71359" w:rsidP="00F7135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p w:rsidR="00F71359" w:rsidRPr="00F71359" w:rsidRDefault="00F71359" w:rsidP="00F7135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13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  Famous Visitor Game   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75565" cy="75565"/>
            <wp:effectExtent l="0" t="0" r="635" b="635"/>
            <wp:docPr id="4" name="Picture 4" descr="Scout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out Ga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59" w:rsidRPr="00F71359" w:rsidRDefault="00F71359" w:rsidP="00F71359">
      <w:pPr>
        <w:spacing w:after="0" w:line="240" w:lineRule="auto"/>
        <w:rPr>
          <w:ins w:id="1" w:author="Unknown"/>
          <w:rFonts w:ascii="Times New Roman" w:eastAsia="Times New Roman" w:hAnsi="Times New Roman" w:cs="Times New Roman"/>
          <w:sz w:val="24"/>
          <w:szCs w:val="24"/>
        </w:rPr>
      </w:pPr>
      <w:ins w:id="2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This Game is meant for Boy Scouts, Bear scouts, Webelos scouts.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br/>
          <w:t>Decide for yourself if it is appropriate for your younger scouts or not.</w:t>
        </w:r>
      </w:ins>
    </w:p>
    <w:p w:rsidR="004D1B83" w:rsidRDefault="004D1B83" w:rsidP="00F7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359" w:rsidRPr="00F71359" w:rsidRDefault="00F71359" w:rsidP="00F71359">
      <w:pPr>
        <w:spacing w:after="0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</w:rPr>
      </w:pPr>
      <w:ins w:id="4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Notes:</w:t>
        </w:r>
      </w:ins>
    </w:p>
    <w:p w:rsidR="00F71359" w:rsidRPr="00F71359" w:rsidRDefault="00F71359" w:rsidP="00F71359">
      <w:pPr>
        <w:spacing w:after="0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</w:rPr>
      </w:pPr>
      <w:ins w:id="6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Improve deduction skills</w:t>
        </w:r>
      </w:ins>
    </w:p>
    <w:p w:rsidR="004D1B83" w:rsidRDefault="004D1B83" w:rsidP="00F7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359" w:rsidRPr="00F71359" w:rsidRDefault="00F71359" w:rsidP="00F71359">
      <w:pPr>
        <w:spacing w:after="0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</w:rPr>
      </w:pPr>
      <w:ins w:id="8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Instructions:</w:t>
        </w:r>
      </w:ins>
    </w:p>
    <w:p w:rsidR="004D1B83" w:rsidRDefault="00F71359" w:rsidP="00F7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Each patrol goes to a separate area as far away from the other patrols as possible to prevent accidental eavesdropping.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4D1B83" w:rsidRDefault="00F71359" w:rsidP="00F7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ins w:id="10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Each patrol leader comes to the game leader and is told the name of the famous person for this round.</w:t>
        </w:r>
      </w:ins>
      <w:r w:rsidR="004D1B83">
        <w:rPr>
          <w:rFonts w:ascii="Times New Roman" w:eastAsia="Times New Roman" w:hAnsi="Times New Roman" w:cs="Times New Roman"/>
          <w:sz w:val="24"/>
          <w:szCs w:val="24"/>
        </w:rPr>
        <w:t xml:space="preserve">  Patrol leader returns to his patrol and tells them the name of the famous person. </w:t>
      </w:r>
      <w:ins w:id="11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4D1B83" w:rsidRDefault="00F71359" w:rsidP="00F7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ins w:id="12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Each patrol leader goes to a patrol other than his own and </w:t>
        </w:r>
      </w:ins>
      <w:r w:rsidR="004D1B83">
        <w:rPr>
          <w:rFonts w:ascii="Times New Roman" w:eastAsia="Times New Roman" w:hAnsi="Times New Roman" w:cs="Times New Roman"/>
          <w:sz w:val="24"/>
          <w:szCs w:val="24"/>
        </w:rPr>
        <w:t xml:space="preserve">asks </w:t>
      </w:r>
      <w:proofErr w:type="gramStart"/>
      <w:r w:rsidR="004D1B83">
        <w:rPr>
          <w:rFonts w:ascii="Times New Roman" w:eastAsia="Times New Roman" w:hAnsi="Times New Roman" w:cs="Times New Roman"/>
          <w:sz w:val="24"/>
          <w:szCs w:val="24"/>
        </w:rPr>
        <w:t>Y</w:t>
      </w:r>
      <w:ins w:id="13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es-</w:t>
        </w:r>
        <w:proofErr w:type="gramEnd"/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No questions to figure out who </w:t>
        </w:r>
      </w:ins>
      <w:r w:rsidR="004D1B83">
        <w:rPr>
          <w:rFonts w:ascii="Times New Roman" w:eastAsia="Times New Roman" w:hAnsi="Times New Roman" w:cs="Times New Roman"/>
          <w:sz w:val="24"/>
          <w:szCs w:val="24"/>
        </w:rPr>
        <w:t xml:space="preserve">the famous person is. </w:t>
      </w:r>
      <w:ins w:id="14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F71359" w:rsidRPr="00F71359" w:rsidRDefault="00F71359" w:rsidP="00F71359">
      <w:pPr>
        <w:spacing w:after="0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</w:rPr>
      </w:pPr>
      <w:ins w:id="16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The first patrol </w:t>
        </w:r>
      </w:ins>
      <w:r w:rsidR="004D1B83">
        <w:rPr>
          <w:rFonts w:ascii="Times New Roman" w:eastAsia="Times New Roman" w:hAnsi="Times New Roman" w:cs="Times New Roman"/>
          <w:sz w:val="24"/>
          <w:szCs w:val="24"/>
        </w:rPr>
        <w:t xml:space="preserve">leader </w:t>
      </w:r>
      <w:ins w:id="17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to yell out the correct name wins 1 point. </w:t>
        </w:r>
      </w:ins>
      <w:r w:rsidR="004D1B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8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The patrol answering the questions for that team also receives 1 point. After a number of rounds, the patrol with the most points wins. 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F7135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Alternative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: As a single team, work together in trying to guess the identities as quickly as possible.</w:t>
        </w:r>
      </w:ins>
    </w:p>
    <w:p w:rsidR="00F71359" w:rsidRDefault="00F71359">
      <w:r>
        <w:br w:type="page"/>
      </w:r>
    </w:p>
    <w:p w:rsidR="00F71359" w:rsidRPr="00F71359" w:rsidRDefault="00F71359" w:rsidP="00F7135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13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High Adventure Race Game   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75565" cy="75565"/>
            <wp:effectExtent l="0" t="0" r="635" b="635"/>
            <wp:docPr id="5" name="Picture 5" descr="Scout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cout Ga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59" w:rsidRPr="00F71359" w:rsidRDefault="00F71359" w:rsidP="00F71359">
      <w:pPr>
        <w:spacing w:after="0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</w:rPr>
      </w:pPr>
      <w:ins w:id="20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This Game is meant for Boy Scouts.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br/>
          <w:t>Decide for yourself if it is appropriate for your younger scouts or not.</w:t>
        </w:r>
      </w:ins>
    </w:p>
    <w:p w:rsidR="004D1B83" w:rsidRDefault="004D1B83" w:rsidP="00F7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359" w:rsidRPr="00F71359" w:rsidRDefault="00F71359" w:rsidP="00F71359">
      <w:pPr>
        <w:spacing w:after="0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</w:rPr>
      </w:pPr>
      <w:ins w:id="22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Preparation:</w:t>
        </w:r>
      </w:ins>
    </w:p>
    <w:p w:rsidR="00F71359" w:rsidRPr="00F71359" w:rsidRDefault="00F71359" w:rsidP="00F71359">
      <w:pPr>
        <w:spacing w:after="0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</w:rPr>
      </w:pPr>
      <w:ins w:id="24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Need a judge for each patrol.</w:t>
        </w:r>
      </w:ins>
    </w:p>
    <w:p w:rsidR="004D1B83" w:rsidRDefault="004D1B83" w:rsidP="00F7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359" w:rsidRPr="00F71359" w:rsidRDefault="00F71359" w:rsidP="00F71359">
      <w:pPr>
        <w:spacing w:after="0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</w:rPr>
      </w:pPr>
      <w:ins w:id="26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Instructions:</w:t>
        </w:r>
      </w:ins>
    </w:p>
    <w:p w:rsidR="00F71359" w:rsidRPr="00F71359" w:rsidRDefault="00F71359" w:rsidP="00F71359">
      <w:pPr>
        <w:spacing w:after="0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</w:rPr>
      </w:pPr>
      <w:ins w:id="28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Scouts are going on a high adventure outing. They need to backpack, set up a tent, portage a canoe, </w:t>
        </w:r>
        <w:proofErr w:type="gramStart"/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lash</w:t>
        </w:r>
        <w:proofErr w:type="gramEnd"/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 a camp gadget - all using just scouts. 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F7135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Backpack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: Each of one half the </w:t>
        </w:r>
        <w:proofErr w:type="gramStart"/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team</w:t>
        </w:r>
        <w:proofErr w:type="gramEnd"/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 carries one other team member like a backpack for a set distance. </w:t>
        </w:r>
        <w:proofErr w:type="gramStart"/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Points for speed and secure pack.</w:t>
        </w:r>
        <w:proofErr w:type="gramEnd"/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F7135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Tent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: Team splits in half and forms two parallel lines facing each other. They lean in towards a partner, supporting each other with their hands to form a tent-like 'A' structure. </w:t>
        </w:r>
        <w:proofErr w:type="gramStart"/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Points for the distance between partners, for style, for speed.</w:t>
        </w:r>
        <w:proofErr w:type="gramEnd"/>
        <w:r w:rsidRPr="00F71359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F7135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Portage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: One scout lays down perfectly straight and rigid. All the rest hoist him unto their shoulders and carry him a set distance. Points for speed, safety, canoe rigidity.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F7135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Lashing</w:t>
        </w:r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 xml:space="preserve">: Team needs to build a camp gadget using all team members. </w:t>
        </w:r>
        <w:proofErr w:type="gramStart"/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Points for creativity and implementation.</w:t>
        </w:r>
        <w:proofErr w:type="gramEnd"/>
      </w:ins>
    </w:p>
    <w:p w:rsidR="00F71359" w:rsidRPr="00F71359" w:rsidRDefault="00F71359" w:rsidP="00F71359">
      <w:pPr>
        <w:spacing w:after="0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</w:rPr>
      </w:pPr>
      <w:ins w:id="30" w:author="Unknown">
        <w:r w:rsidRPr="00F71359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F71359" w:rsidRDefault="00F71359">
      <w:r>
        <w:br w:type="page"/>
      </w:r>
    </w:p>
    <w:p w:rsidR="00F71359" w:rsidRDefault="00F71359" w:rsidP="00F71359">
      <w:pPr>
        <w:pStyle w:val="Heading1"/>
        <w:jc w:val="center"/>
      </w:pPr>
      <w:r>
        <w:rPr>
          <w:noProof/>
        </w:rPr>
        <w:lastRenderedPageBreak/>
        <w:drawing>
          <wp:inline distT="0" distB="0" distL="0" distR="0">
            <wp:extent cx="75565" cy="75565"/>
            <wp:effectExtent l="0" t="0" r="635" b="635"/>
            <wp:docPr id="7" name="Picture 7" descr="Human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uman Compa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Human Compass Game   </w:t>
      </w:r>
      <w:r>
        <w:rPr>
          <w:noProof/>
        </w:rPr>
        <w:drawing>
          <wp:inline distT="0" distB="0" distL="0" distR="0">
            <wp:extent cx="75565" cy="75565"/>
            <wp:effectExtent l="0" t="0" r="635" b="635"/>
            <wp:docPr id="6" name="Picture 6" descr="Scout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cout Ga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59" w:rsidRDefault="00F71359" w:rsidP="00F71359">
      <w:pPr>
        <w:rPr>
          <w:ins w:id="31" w:author="Unknown"/>
        </w:rPr>
      </w:pPr>
      <w:ins w:id="32" w:author="Unknown">
        <w:r>
          <w:t>This Game is meant for Boy Scouts.</w:t>
        </w:r>
        <w:r>
          <w:br/>
          <w:t>Decide for yourself if it is appropriate for your younger scouts or not.</w:t>
        </w:r>
      </w:ins>
    </w:p>
    <w:p w:rsidR="00F71359" w:rsidRDefault="00F71359" w:rsidP="00F71359">
      <w:pPr>
        <w:rPr>
          <w:ins w:id="33" w:author="Unknown"/>
        </w:rPr>
      </w:pPr>
      <w:ins w:id="34" w:author="Unknown">
        <w:r>
          <w:t>Instructions:</w:t>
        </w:r>
      </w:ins>
    </w:p>
    <w:p w:rsidR="00F71359" w:rsidRDefault="00F71359" w:rsidP="00F71359">
      <w:pPr>
        <w:rPr>
          <w:ins w:id="35" w:author="Unknown"/>
        </w:rPr>
      </w:pPr>
      <w:ins w:id="36" w:author="Unknown">
        <w:r>
          <w:t xml:space="preserve">All scouts spread out with arms length between scouts. </w:t>
        </w:r>
        <w:r>
          <w:br/>
          <w:t xml:space="preserve">Choose one wall of the room to be 'North'. </w:t>
        </w:r>
        <w:r>
          <w:br/>
          <w:t xml:space="preserve">Each scout is a compass. </w:t>
        </w:r>
        <w:r>
          <w:br/>
          <w:t xml:space="preserve">The leader calls out a direction, such as 'South', </w:t>
        </w:r>
        <w:proofErr w:type="gramStart"/>
        <w:r>
          <w:t>'</w:t>
        </w:r>
        <w:proofErr w:type="spellStart"/>
        <w:r>
          <w:t>NorthWest</w:t>
        </w:r>
        <w:proofErr w:type="spellEnd"/>
        <w:r>
          <w:t>', ...</w:t>
        </w:r>
        <w:proofErr w:type="gramEnd"/>
        <w:r>
          <w:t xml:space="preserve"> and all compasses face that direction before the leader calls out 'Freeze'. </w:t>
        </w:r>
        <w:r>
          <w:br/>
        </w:r>
        <w:r>
          <w:br/>
          <w:t xml:space="preserve">All scouts facing the wrong way sit down. </w:t>
        </w:r>
        <w:r>
          <w:br/>
          <w:t xml:space="preserve">Continue until there is only one scout left. </w:t>
        </w:r>
        <w:r>
          <w:br/>
        </w:r>
        <w:r>
          <w:br/>
        </w:r>
        <w:r>
          <w:rPr>
            <w:b/>
            <w:bCs/>
          </w:rPr>
          <w:t>Optional</w:t>
        </w:r>
        <w:r>
          <w:t xml:space="preserve">: </w:t>
        </w:r>
      </w:ins>
    </w:p>
    <w:p w:rsidR="00F71359" w:rsidRDefault="00F71359" w:rsidP="00F71359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7" w:author="Unknown"/>
        </w:rPr>
      </w:pPr>
      <w:ins w:id="38" w:author="Unknown">
        <w:r>
          <w:t xml:space="preserve">Have players keep their eyes closed while playing </w:t>
        </w:r>
      </w:ins>
    </w:p>
    <w:p w:rsidR="00F71359" w:rsidRDefault="00F71359" w:rsidP="00F71359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9" w:author="Unknown"/>
        </w:rPr>
      </w:pPr>
      <w:ins w:id="40" w:author="Unknown">
        <w:r>
          <w:t xml:space="preserve">For more difficulty, call bearings '245 degrees', '180 degrees', ... </w:t>
        </w:r>
      </w:ins>
    </w:p>
    <w:p w:rsidR="00F71359" w:rsidRDefault="00F71359" w:rsidP="00F71359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41" w:author="Unknown"/>
        </w:rPr>
      </w:pPr>
      <w:ins w:id="42" w:author="Unknown">
        <w:r>
          <w:t>For a change, play a round where those that are correct sit down. The last one standing needs to do some compass practice.</w:t>
        </w:r>
      </w:ins>
    </w:p>
    <w:p w:rsidR="00804C4D" w:rsidRDefault="00143376" w:rsidP="00A3168E"/>
    <w:sectPr w:rsidR="00804C4D" w:rsidSect="00FE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82657"/>
    <w:multiLevelType w:val="multilevel"/>
    <w:tmpl w:val="2722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F71359"/>
    <w:rsid w:val="00143376"/>
    <w:rsid w:val="002A147F"/>
    <w:rsid w:val="0047641F"/>
    <w:rsid w:val="004D1B83"/>
    <w:rsid w:val="008D02BD"/>
    <w:rsid w:val="00A3168E"/>
    <w:rsid w:val="00BF73ED"/>
    <w:rsid w:val="00EA3549"/>
    <w:rsid w:val="00F71359"/>
    <w:rsid w:val="00FE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84"/>
  </w:style>
  <w:style w:type="paragraph" w:styleId="Heading1">
    <w:name w:val="heading 1"/>
    <w:basedOn w:val="Normal"/>
    <w:link w:val="Heading1Char"/>
    <w:uiPriority w:val="9"/>
    <w:qFormat/>
    <w:rsid w:val="00F71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3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Wallace Mc Clure</cp:lastModifiedBy>
  <cp:revision>2</cp:revision>
  <dcterms:created xsi:type="dcterms:W3CDTF">2012-02-01T17:57:00Z</dcterms:created>
  <dcterms:modified xsi:type="dcterms:W3CDTF">2012-02-01T17:57:00Z</dcterms:modified>
</cp:coreProperties>
</file>